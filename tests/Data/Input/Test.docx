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74F" w:rsidRDefault="00C57D2B">
      <w:bookmarkStart w:id="0" w:name="_GoBack"/>
      <w:bookmarkEnd w:id="0"/>
      <w:r>
        <w:t xml:space="preserve">This is sample word </w:t>
      </w:r>
      <w:commentRangeStart w:id="1"/>
      <w:r>
        <w:t>document</w:t>
      </w:r>
      <w:commentRangeEnd w:id="1"/>
      <w:r w:rsidR="00717167">
        <w:rPr>
          <w:rStyle w:val="CommentReference"/>
        </w:rPr>
        <w:commentReference w:id="1"/>
      </w:r>
      <w:r>
        <w:t>.</w:t>
      </w:r>
    </w:p>
    <w:p w:rsidR="00C57D2B" w:rsidRDefault="00DA52D8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r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2B" w:rsidRDefault="00A54AB2">
      <w:r>
        <w:t>Bookmark</w:t>
      </w:r>
    </w:p>
    <w:p w:rsidR="00717167" w:rsidRDefault="00717167">
      <w:r>
        <w:rPr>
          <w:rStyle w:val="CommentReference"/>
        </w:rPr>
        <w:commentReference w:id="2"/>
      </w:r>
      <w:r w:rsidR="00C44ED8">
        <w:t>Hi man</w:t>
      </w:r>
    </w:p>
    <w:p w:rsidR="00FA6821" w:rsidRDefault="00FA6821"/>
    <w:p w:rsidR="00FA6821" w:rsidRDefault="00FA6821"/>
    <w:p w:rsidR="00FA6821" w:rsidRDefault="00FA6821"/>
    <w:p w:rsidR="00FA6821" w:rsidRDefault="00FA6821"/>
    <w:p w:rsidR="00FA6821" w:rsidRDefault="00FA6821"/>
    <w:p w:rsidR="00FA6821" w:rsidRDefault="00FA6821"/>
    <w:p w:rsidR="00FA6821" w:rsidRDefault="00FA6821"/>
    <w:p w:rsidR="00FA6821" w:rsidRDefault="00FA6821"/>
    <w:sdt>
      <w:sdtPr>
        <w:id w:val="483207993"/>
        <w:placeholder>
          <w:docPart w:val="42DC1FA7C6A9410C97B7C42C8B8DF963"/>
        </w:placeholder>
        <w:showingPlcHdr/>
        <w:comboBox>
          <w:listItem w:value="Choose an item."/>
        </w:comboBox>
      </w:sdtPr>
      <w:sdtEndPr/>
      <w:sdtContent>
        <w:p w:rsidR="00FA6821" w:rsidRDefault="00686804">
          <w:r w:rsidRPr="009B5BF6">
            <w:rPr>
              <w:rStyle w:val="PlaceholderText"/>
            </w:rPr>
            <w:t>Choose an item.</w:t>
          </w:r>
        </w:p>
      </w:sdtContent>
    </w:sdt>
    <w:p w:rsidR="001A4DDF" w:rsidRDefault="001A4DDF">
      <w:commentRangeStart w:id="3"/>
      <w:r>
        <w:t>Its custom comment</w:t>
      </w:r>
      <w:commentRangeEnd w:id="3"/>
      <w:r>
        <w:rPr>
          <w:rStyle w:val="CommentReference"/>
        </w:rPr>
        <w:commentReference w:id="3"/>
      </w:r>
    </w:p>
    <w:sdt>
      <w:sdtPr>
        <w:id w:val="-1970351391"/>
        <w14:checkbox>
          <w14:checked w14:val="1"/>
          <w14:checkedState w14:val="2612" w14:font="MS Gothic"/>
          <w14:uncheckedState w14:val="2610" w14:font="MS Gothic"/>
        </w14:checkbox>
      </w:sdtPr>
      <w:sdtEndPr/>
      <w:sdtContent>
        <w:p w:rsidR="00686804" w:rsidRDefault="00282F6D">
          <w:r>
            <w:rPr>
              <w:rFonts w:ascii="MS Gothic" w:eastAsia="MS Gothic" w:hAnsi="MS Gothic" w:hint="eastAsia"/>
            </w:rPr>
            <w:t>☒</w:t>
          </w:r>
        </w:p>
      </w:sdtContent>
    </w:sdt>
    <w:sdt>
      <w:sdtPr>
        <w:id w:val="1676689719"/>
        <w:showingPlcHdr/>
        <w:date>
          <w:dateFormat w:val="M/d/yyyy"/>
          <w:lid w:val="en-US"/>
          <w:storeMappedDataAs w:val="dateTime"/>
          <w:calendar w:val="gregorian"/>
        </w:date>
      </w:sdtPr>
      <w:sdtEndPr/>
      <w:sdtContent>
        <w:p w:rsidR="00F34DD9" w:rsidRDefault="00F34DD9">
          <w:r w:rsidRPr="009B5BF6">
            <w:rPr>
              <w:rStyle w:val="PlaceholderText"/>
            </w:rPr>
            <w:t>Click here to enter a date.</w:t>
          </w:r>
        </w:p>
      </w:sdtContent>
    </w:sdt>
    <w:p w:rsidR="0033592D" w:rsidRDefault="0033592D"/>
    <w:p w:rsidR="00B23EAE" w:rsidRDefault="000D0B05">
      <w:hyperlink r:id="rId10" w:history="1">
        <w:r w:rsidR="00B23EAE" w:rsidRPr="00B23EAE">
          <w:rPr>
            <w:rStyle w:val="Hyperlink"/>
          </w:rPr>
          <w:t>This is first link</w:t>
        </w:r>
      </w:hyperlink>
    </w:p>
    <w:p w:rsidR="00B23EAE" w:rsidRDefault="000D0B05">
      <w:hyperlink r:id="rId11" w:history="1">
        <w:r w:rsidR="00B23EAE" w:rsidRPr="00B23EAE">
          <w:rPr>
            <w:rStyle w:val="Hyperlink"/>
          </w:rPr>
          <w:t>Second link</w:t>
        </w:r>
      </w:hyperlink>
    </w:p>
    <w:p w:rsidR="0030358F" w:rsidRDefault="00BD655F">
      <w:r>
        <w:object w:dxaOrig="9360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1pt" o:ole="">
            <v:imagedata r:id="rId12" o:title=""/>
          </v:shape>
          <o:OLEObject Type="Embed" ProgID="Word.Document.12" ShapeID="_x0000_i1025" DrawAspect="Content" ObjectID="_1493735689" r:id="rId13">
            <o:FieldCodes>\s</o:FieldCodes>
          </o:OLEObject>
        </w:object>
      </w:r>
    </w:p>
    <w:p w:rsidR="0030358F" w:rsidRDefault="003D1DCD">
      <w:r>
        <w:t>Tracking changes:</w:t>
      </w:r>
    </w:p>
    <w:p w:rsidR="003D1DCD" w:rsidRDefault="003D1DCD">
      <w:pPr>
        <w:rPr>
          <w:ins w:id="4" w:author="masood" w:date="2015-05-20T18:09:00Z"/>
        </w:rPr>
      </w:pPr>
      <w:ins w:id="5" w:author="masood" w:date="2015-05-20T18:09:00Z">
        <w:r>
          <w:t>First track change</w:t>
        </w:r>
      </w:ins>
    </w:p>
    <w:p w:rsidR="003D1DCD" w:rsidRDefault="003D1DCD">
      <w:pPr>
        <w:rPr>
          <w:ins w:id="6" w:author="masood" w:date="2015-05-20T18:18:00Z"/>
        </w:rPr>
      </w:pPr>
      <w:ins w:id="7" w:author="masood" w:date="2015-05-20T18:09:00Z">
        <w:r>
          <w:t>Second one here</w:t>
        </w:r>
      </w:ins>
    </w:p>
    <w:p w:rsidR="006B21B7" w:rsidRDefault="006B21B7"/>
    <w:p w:rsidR="00046916" w:rsidRDefault="00046916">
      <w:pPr>
        <w:rPr>
          <w:ins w:id="8" w:author="masood" w:date="2015-05-20T18:18:00Z"/>
        </w:rPr>
      </w:pPr>
      <w:r>
        <w:t>This is a demo paragraph.</w:t>
      </w:r>
    </w:p>
    <w:p w:rsidR="006B21B7" w:rsidRDefault="006B21B7"/>
    <w:sectPr w:rsidR="006B21B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asood Anwer" w:date="2014-08-06T11:51:00Z" w:initials="MA">
    <w:p w:rsidR="00717167" w:rsidRDefault="00717167">
      <w:pPr>
        <w:pStyle w:val="CommentText"/>
      </w:pPr>
      <w:r>
        <w:rPr>
          <w:rStyle w:val="CommentReference"/>
        </w:rPr>
        <w:annotationRef/>
      </w:r>
      <w:r>
        <w:t>First comment</w:t>
      </w:r>
    </w:p>
  </w:comment>
  <w:comment w:id="2" w:author="Masood Anwer" w:date="2014-08-06T11:51:00Z" w:initials="MA">
    <w:p w:rsidR="00717167" w:rsidRDefault="00717167">
      <w:pPr>
        <w:pStyle w:val="CommentText"/>
      </w:pPr>
      <w:r>
        <w:rPr>
          <w:rStyle w:val="CommentReference"/>
        </w:rPr>
        <w:annotationRef/>
      </w:r>
      <w:r>
        <w:t>Second comment here</w:t>
      </w:r>
    </w:p>
  </w:comment>
  <w:comment w:id="3" w:author="Masood Anwer" w:date="2014-08-06T14:08:00Z" w:initials="MA">
    <w:p w:rsidR="001A4DDF" w:rsidRDefault="001A4DDF">
      <w:pPr>
        <w:pStyle w:val="CommentText"/>
      </w:pPr>
      <w:r>
        <w:rPr>
          <w:rStyle w:val="CommentReference"/>
        </w:rPr>
        <w:annotationRef/>
      </w:r>
      <w:r>
        <w:t>Custom comment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B05" w:rsidRDefault="000D0B05" w:rsidP="006B21B7">
      <w:pPr>
        <w:spacing w:after="0" w:line="240" w:lineRule="auto"/>
      </w:pPr>
      <w:r>
        <w:separator/>
      </w:r>
    </w:p>
  </w:endnote>
  <w:endnote w:type="continuationSeparator" w:id="0">
    <w:p w:rsidR="000D0B05" w:rsidRDefault="000D0B05" w:rsidP="006B2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485" w:rsidRDefault="00570485">
    <w:pPr>
      <w:pStyle w:val="Footer"/>
    </w:pPr>
    <w:ins w:id="18" w:author="masood" w:date="2015-05-20T18:33:00Z">
      <w:r>
        <w:t>copyright</w:t>
      </w:r>
    </w:ins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B05" w:rsidRDefault="000D0B05" w:rsidP="006B21B7">
      <w:pPr>
        <w:spacing w:after="0" w:line="240" w:lineRule="auto"/>
      </w:pPr>
      <w:r>
        <w:separator/>
      </w:r>
    </w:p>
  </w:footnote>
  <w:footnote w:type="continuationSeparator" w:id="0">
    <w:p w:rsidR="000D0B05" w:rsidRDefault="000D0B05" w:rsidP="006B2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InsRangeStart w:id="9" w:author="masood" w:date="2015-05-20T18:33:00Z"/>
  <w:sdt>
    <w:sdtPr>
      <w:id w:val="1477648756"/>
      <w:docPartObj>
        <w:docPartGallery w:val="Page Numbers (Top of Page)"/>
        <w:docPartUnique/>
      </w:docPartObj>
    </w:sdtPr>
    <w:sdtEndPr/>
    <w:sdtContent>
      <w:customXmlInsRangeEnd w:id="9"/>
      <w:p w:rsidR="00570485" w:rsidRDefault="00570485">
        <w:pPr>
          <w:pStyle w:val="Header"/>
          <w:jc w:val="right"/>
          <w:rPr>
            <w:ins w:id="10" w:author="masood" w:date="2015-05-20T18:33:00Z"/>
          </w:rPr>
        </w:pPr>
        <w:ins w:id="11" w:author="masood" w:date="2015-05-20T18:33:00Z">
          <w:r>
            <w:t xml:space="preserve">Page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</w:ins>
        <w:r w:rsidR="002D323F">
          <w:rPr>
            <w:b/>
            <w:bCs/>
            <w:noProof/>
          </w:rPr>
          <w:t>1</w:t>
        </w:r>
        <w:ins w:id="12" w:author="masood" w:date="2015-05-20T18:33:00Z"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of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 w:val="24"/>
              <w:szCs w:val="24"/>
            </w:rPr>
            <w:fldChar w:fldCharType="separate"/>
          </w:r>
        </w:ins>
        <w:r w:rsidR="002D323F">
          <w:rPr>
            <w:b/>
            <w:bCs/>
            <w:noProof/>
          </w:rPr>
          <w:t>2</w:t>
        </w:r>
        <w:ins w:id="13" w:author="masood" w:date="2015-05-20T18:33:00Z">
          <w:r>
            <w:rPr>
              <w:b/>
              <w:bCs/>
              <w:sz w:val="24"/>
              <w:szCs w:val="24"/>
            </w:rPr>
            <w:fldChar w:fldCharType="end"/>
          </w:r>
        </w:ins>
      </w:p>
      <w:customXmlInsRangeStart w:id="14" w:author="masood" w:date="2015-05-20T18:33:00Z"/>
    </w:sdtContent>
  </w:sdt>
  <w:customXmlInsRangeEnd w:id="14"/>
  <w:customXmlInsRangeStart w:id="15" w:author="masood" w:date="2015-05-20T18:19:00Z"/>
  <w:sdt>
    <w:sdtPr>
      <w:id w:val="-478997140"/>
      <w:docPartObj>
        <w:docPartGallery w:val="Watermarks"/>
        <w:docPartUnique/>
      </w:docPartObj>
    </w:sdtPr>
    <w:sdtEndPr/>
    <w:sdtContent>
      <w:customXmlInsRangeEnd w:id="15"/>
      <w:p w:rsidR="006B21B7" w:rsidRDefault="000D0B05">
        <w:pPr>
          <w:pStyle w:val="Header"/>
        </w:pPr>
        <w:ins w:id="16" w:author="masood" w:date="2015-05-20T18:19:00Z">
          <w:r>
            <w:rPr>
              <w:noProof/>
              <w:lang w:eastAsia="zh-TW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CONFIDENTIAL"/>
                <w10:wrap anchorx="margin" anchory="margin"/>
              </v:shape>
            </w:pict>
          </w:r>
        </w:ins>
      </w:p>
      <w:customXmlInsRangeStart w:id="17" w:author="masood" w:date="2015-05-20T18:19:00Z"/>
    </w:sdtContent>
  </w:sdt>
  <w:customXmlInsRangeEnd w:id="1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+Wv1WQ/QH2xfQv3l1OG0sXp88ZY=" w:salt="Fi/04pE8DIdIxNx2wkGETg==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51"/>
    <w:rsid w:val="00046916"/>
    <w:rsid w:val="00060C75"/>
    <w:rsid w:val="000D0B05"/>
    <w:rsid w:val="001A4DDF"/>
    <w:rsid w:val="00282F6D"/>
    <w:rsid w:val="002A272B"/>
    <w:rsid w:val="002D323F"/>
    <w:rsid w:val="002F074F"/>
    <w:rsid w:val="0030358F"/>
    <w:rsid w:val="0033592D"/>
    <w:rsid w:val="003D1DCD"/>
    <w:rsid w:val="00570485"/>
    <w:rsid w:val="0061471B"/>
    <w:rsid w:val="00674D37"/>
    <w:rsid w:val="00686804"/>
    <w:rsid w:val="006B0E26"/>
    <w:rsid w:val="006B21B7"/>
    <w:rsid w:val="00717167"/>
    <w:rsid w:val="00796F09"/>
    <w:rsid w:val="007E7251"/>
    <w:rsid w:val="00811F04"/>
    <w:rsid w:val="008F140A"/>
    <w:rsid w:val="009427EB"/>
    <w:rsid w:val="009F590B"/>
    <w:rsid w:val="00A21F93"/>
    <w:rsid w:val="00A54AB2"/>
    <w:rsid w:val="00B23EAE"/>
    <w:rsid w:val="00BB0124"/>
    <w:rsid w:val="00BD655F"/>
    <w:rsid w:val="00C12397"/>
    <w:rsid w:val="00C17D1F"/>
    <w:rsid w:val="00C44ED8"/>
    <w:rsid w:val="00C57D2B"/>
    <w:rsid w:val="00C64C42"/>
    <w:rsid w:val="00DA52D8"/>
    <w:rsid w:val="00E368EB"/>
    <w:rsid w:val="00F34DD9"/>
    <w:rsid w:val="00FA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2D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171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71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71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71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716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8680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23EA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2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1B7"/>
  </w:style>
  <w:style w:type="paragraph" w:styleId="Footer">
    <w:name w:val="footer"/>
    <w:basedOn w:val="Normal"/>
    <w:link w:val="FooterChar"/>
    <w:uiPriority w:val="99"/>
    <w:unhideWhenUsed/>
    <w:rsid w:val="006B2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1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2D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171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71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71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71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716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8680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23EA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2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1B7"/>
  </w:style>
  <w:style w:type="paragraph" w:styleId="Footer">
    <w:name w:val="footer"/>
    <w:basedOn w:val="Normal"/>
    <w:link w:val="FooterChar"/>
    <w:uiPriority w:val="99"/>
    <w:unhideWhenUsed/>
    <w:rsid w:val="006B2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package" Target="embeddings/Microsoft_Word_Document1.docx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yFile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ocr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2DC1FA7C6A9410C97B7C42C8B8DF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F32B7-C171-46D3-955B-9DCA87E727D1}"/>
      </w:docPartPr>
      <w:docPartBody>
        <w:p w:rsidR="00B70C4E" w:rsidRDefault="00CC6225" w:rsidP="00CC6225">
          <w:pPr>
            <w:pStyle w:val="42DC1FA7C6A9410C97B7C42C8B8DF963"/>
          </w:pPr>
          <w:r w:rsidRPr="009B5BF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225"/>
    <w:rsid w:val="004913A2"/>
    <w:rsid w:val="00825D61"/>
    <w:rsid w:val="0086557B"/>
    <w:rsid w:val="0090322B"/>
    <w:rsid w:val="00926A35"/>
    <w:rsid w:val="00931F05"/>
    <w:rsid w:val="00AC5EEC"/>
    <w:rsid w:val="00B70C4E"/>
    <w:rsid w:val="00CC6225"/>
    <w:rsid w:val="00D0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6225"/>
    <w:rPr>
      <w:color w:val="808080"/>
    </w:rPr>
  </w:style>
  <w:style w:type="paragraph" w:customStyle="1" w:styleId="42DC1FA7C6A9410C97B7C42C8B8DF963">
    <w:name w:val="42DC1FA7C6A9410C97B7C42C8B8DF963"/>
    <w:rsid w:val="00CC6225"/>
    <w:rPr>
      <w:rFonts w:eastAsiaTheme="minorHAnsi"/>
    </w:rPr>
  </w:style>
  <w:style w:type="paragraph" w:customStyle="1" w:styleId="FDD2F3114414419AA1D49B4F05D48CFD">
    <w:name w:val="FDD2F3114414419AA1D49B4F05D48CFD"/>
    <w:rsid w:val="00CC6225"/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6225"/>
    <w:rPr>
      <w:color w:val="808080"/>
    </w:rPr>
  </w:style>
  <w:style w:type="paragraph" w:customStyle="1" w:styleId="42DC1FA7C6A9410C97B7C42C8B8DF963">
    <w:name w:val="42DC1FA7C6A9410C97B7C42C8B8DF963"/>
    <w:rsid w:val="00CC6225"/>
    <w:rPr>
      <w:rFonts w:eastAsiaTheme="minorHAnsi"/>
    </w:rPr>
  </w:style>
  <w:style w:type="paragraph" w:customStyle="1" w:styleId="FDD2F3114414419AA1D49B4F05D48CFD">
    <w:name w:val="FDD2F3114414419AA1D49B4F05D48CFD"/>
    <w:rsid w:val="00CC6225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AF5D6-E17D-47C7-B51A-14A4C1440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48</Words>
  <Characters>278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Masood Anwer</dc:creator>
  <cp:lastModifiedBy>masood</cp:lastModifiedBy>
  <cp:revision>33</cp:revision>
  <cp:lastPrinted>2014-08-08T09:58:00Z</cp:lastPrinted>
  <dcterms:created xsi:type="dcterms:W3CDTF">2014-08-05T18:01:00Z</dcterms:created>
  <dcterms:modified xsi:type="dcterms:W3CDTF">2015-05-21T12:48:00Z</dcterms:modified>
</cp:coreProperties>
</file>